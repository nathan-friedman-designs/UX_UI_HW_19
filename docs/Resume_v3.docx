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NATHAN FRIEDMAN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ns w:author="Cassie Burns" w:id="0" w:date="2021-11-11T14:21:46Z"/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Antonio, TX 78240 | Phone: 210-350-8884 | Email: nathan.friedman.designs@gmail.com | </w:t>
      </w:r>
      <w:ins w:author="Cassie Burns" w:id="0" w:date="2021-11-11T14:21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www.linkedin.com/in/nathanfriedmandesigns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https://nathan-friedman-designs.github.io/friedman_portfolio/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Ambitious UX Designer looking to inspire the best out of others. Earned a Certificate in UX/UI Design from the University of Texas at San Antonio. Skilled in onboarding, analyzing data, identifying user insights, collaboration, empathy, and presenting. Selected as Project Manager during the UX/UI Design bootcamp and led the team to create a well-received case study. Transferable skills strengthened during past general-office consulting work, combined with technical skills, have created a solid foundation to work in UX Designer roles.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Graphic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Creativity, Layout Design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Affinity Diagrams, Data Synthesis &amp; Analysis, Data Visualization, Persona Creation, User Insight Identification, User Interviews, User Interviews Planning, User Research, Usability Testing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Figma, InVision, Miro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Copy Writing, Information Architecture and Sitemapping, Onboarding, Prototyping, Sketching, Storyboarding, User-Centered Design, Wireframing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Gardopia Gardens Website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https://drive.google.com/drive/folders/1nEJ6qWSm_PlcKKUvl-N3g759KP_XWP9r?usp=sharing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enhanced the content and usability for a website to inspire the next generation to embrace principles of good health. Served as UX Researcher and UI Designer.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Figma, Visual Studio Code, HTML, 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Data Synthesis and Analysis, User Insight Identification, User-Centered Design, Wireframing, Critiquing, Presenting,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Veterans Outreach Website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https://drive.google.com/drive/folders/1-68bOgMBE2MW-UmsEkAD_gGYDh3wyyP3?usp=sharing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reworked the content and reorganized the layout of a non-profit’s website to focus on encouraging users to find the services they needed. Served as UX Researcher and UI Designer.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Data Synthesis and Analysis, User Insight Identification, User-Centered Design, Wireframing, Critiquing, Presenting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Brainspace Mobile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https://drive.google.com/drive/folders/1JIb0zoeX_Ox7Y5z8kMJIen4zxdV4J-f3?usp=sharing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team to design a mobile app for providing people with mental health challenges a safe space to share and discuss. Served as Project Manager as well as UX Researcher and Designer.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Project Management, Persona Creation, Affinity Diagrams, Data Synthesis &amp; Analysis, User Insight Identification, Storyboarding, Data Visualization, Presenting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Homeland Security Homepage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https://drive.google.com/drive/folders/1aInGwgqGOYZIf_2IIlG0CLD0sYO6EM3p?usp=sharing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project to redesign a chosen government website. Analyzed the UI structure and iterated to deliver a pleasant experience for foreigners looking to work in the United States.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Persona Creation, Data Visualization, User Interviews, User Interviews Planning, User Research, Usability Testing, Information Architecture and Sitemapping, User-Centered Design, Creativity, Wireframing, Prototyping, Data Synthesis &amp; Analysis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WORK EXPERIENC</w:t>
      </w:r>
      <w:r w:rsidDel="00000000" w:rsidR="00000000" w:rsidRPr="00000000">
        <w:rPr>
          <w:b w:val="1"/>
          <w:sz w:val="28"/>
          <w:szCs w:val="28"/>
          <w:rtl w:val="0"/>
        </w:rPr>
        <w:t xml:space="preserve">E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Peyton Resource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Entry Operator for USAA (Temporary) | August 2021 - Present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teaching a new procedure.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Conn's HomePlus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Grader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December 2019 - May 2021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guiding senior manager on implementing data visualization in Excel.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 Half Talent Solutions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 Antonio, TX | March 2014 - June 2021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(Temporary Roles)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to multiple accounting, data, and office roles for durations of one to six months.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Lipsit and Associates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Clerk | June 2011 - March 2013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senior vice president with daily office operations.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UX/UI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University of Texas at San Antonio, San Antonio, TX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six-month-long intensive bootcamp in UX/UI Design and Front-End Web Development. Completed individual assignments and projects, and contributed to group projects. Strengthened essential skills including critiquing, enthusiasm, interpersonal skills, openness to feedback, patience, remote/virtual team management, sense of humor, storytelling, willingness to learn.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Bachelors of Science in Business 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Concentration in Finance: Trinity University, San Antonio, TX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ssie Burns" w:id="0" w:date="2021-11-11T14:26:4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great - I like the Gardopia project! I think you could reduce the font size to 11 pt to get more information on the first page - that is where recruiters focus most of their attention!!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replace the resume we have on file with this updated version.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drive/folders/1JIb0zoeX_Ox7Y5z8kMJIen4zxdV4J-f3?usp=sharing" TargetMode="External"/><Relationship Id="rId10" Type="http://schemas.openxmlformats.org/officeDocument/2006/relationships/hyperlink" Target="https://drive.google.com/drive/folders/1-68bOgMBE2MW-UmsEkAD_gGYDh3wyyP3?usp=sharing" TargetMode="External"/><Relationship Id="rId12" Type="http://schemas.openxmlformats.org/officeDocument/2006/relationships/hyperlink" Target="https://drive.google.com/drive/folders/1aInGwgqGOYZIf_2IIlG0CLD0sYO6EM3p?usp=sharing" TargetMode="External"/><Relationship Id="rId9" Type="http://schemas.openxmlformats.org/officeDocument/2006/relationships/hyperlink" Target="https://drive.google.com/drive/folders/1nEJ6qWSm_PlcKKUvl-N3g759KP_XWP9r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linkedin.com/in/nathanfriedmandesigns" TargetMode="External"/><Relationship Id="rId8" Type="http://schemas.openxmlformats.org/officeDocument/2006/relationships/hyperlink" Target="https://nathan-friedman-designs.github.io/friedman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